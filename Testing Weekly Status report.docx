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8D00" w14:textId="77777777" w:rsidR="00A45643" w:rsidRPr="00355F89" w:rsidRDefault="00355F89" w:rsidP="00355F89">
      <w:pPr>
        <w:jc w:val="center"/>
        <w:rPr>
          <w:b/>
          <w:sz w:val="32"/>
        </w:rPr>
      </w:pPr>
      <w:r w:rsidRPr="00355F89">
        <w:rPr>
          <w:b/>
          <w:sz w:val="32"/>
        </w:rPr>
        <w:t>Testing Weekly Status report</w:t>
      </w:r>
    </w:p>
    <w:p w14:paraId="1173DD58" w14:textId="54314230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3A3A3A"/>
          <w:sz w:val="23"/>
          <w:szCs w:val="23"/>
        </w:rPr>
        <w:t>Prepared By</w:t>
      </w:r>
      <w:r w:rsidR="00D746F5">
        <w:rPr>
          <w:rFonts w:ascii="Arial" w:hAnsi="Arial" w:cs="Arial"/>
          <w:color w:val="3A3A3A"/>
          <w:sz w:val="23"/>
          <w:szCs w:val="23"/>
        </w:rPr>
        <w:t xml:space="preserve"> </w:t>
      </w:r>
      <w:r w:rsidR="00761A1E">
        <w:rPr>
          <w:rFonts w:ascii="Arial" w:hAnsi="Arial" w:cs="Arial"/>
          <w:color w:val="3A3A3A"/>
          <w:sz w:val="23"/>
          <w:szCs w:val="23"/>
        </w:rPr>
        <w:t>(Test Lead):</w:t>
      </w:r>
      <w:r w:rsidR="00D746F5">
        <w:rPr>
          <w:rFonts w:ascii="Arial" w:hAnsi="Arial" w:cs="Arial"/>
          <w:color w:val="3A3A3A"/>
          <w:sz w:val="23"/>
          <w:szCs w:val="23"/>
        </w:rPr>
        <w:t xml:space="preserve"> Saanya Dhir</w:t>
      </w:r>
      <w:r>
        <w:rPr>
          <w:rFonts w:ascii="Arial" w:hAnsi="Arial" w:cs="Arial"/>
          <w:color w:val="3A3A3A"/>
          <w:sz w:val="23"/>
          <w:szCs w:val="23"/>
        </w:rPr>
        <w:br/>
        <w:t>Project</w:t>
      </w:r>
      <w:r w:rsidR="00D746F5">
        <w:rPr>
          <w:rFonts w:ascii="Arial" w:hAnsi="Arial" w:cs="Arial"/>
          <w:color w:val="3A3A3A"/>
          <w:sz w:val="23"/>
          <w:szCs w:val="23"/>
        </w:rPr>
        <w:t xml:space="preserve">: </w:t>
      </w:r>
      <w:r w:rsidR="00D746F5" w:rsidRPr="00E005D6">
        <w:rPr>
          <w:rFonts w:ascii="Arial" w:hAnsi="Arial" w:cs="Arial"/>
          <w:b/>
          <w:bCs/>
          <w:color w:val="3A3A3A"/>
          <w:sz w:val="23"/>
          <w:szCs w:val="23"/>
        </w:rPr>
        <w:t>Uniform Store</w:t>
      </w:r>
      <w:r w:rsidR="00663405">
        <w:rPr>
          <w:rFonts w:ascii="Arial" w:hAnsi="Arial" w:cs="Arial"/>
          <w:b/>
          <w:bCs/>
          <w:color w:val="3A3A3A"/>
          <w:sz w:val="23"/>
          <w:szCs w:val="23"/>
        </w:rPr>
        <w:t xml:space="preserve"> (E-Commerce Website)</w:t>
      </w:r>
      <w:r>
        <w:rPr>
          <w:rFonts w:ascii="Arial" w:hAnsi="Arial" w:cs="Arial"/>
          <w:color w:val="3A3A3A"/>
          <w:sz w:val="23"/>
          <w:szCs w:val="23"/>
        </w:rPr>
        <w:br/>
        <w:t>Date of preparation:</w:t>
      </w:r>
      <w:r w:rsidR="00D746F5">
        <w:rPr>
          <w:rFonts w:ascii="Arial" w:hAnsi="Arial" w:cs="Arial"/>
          <w:color w:val="3A3A3A"/>
          <w:sz w:val="23"/>
          <w:szCs w:val="23"/>
        </w:rPr>
        <w:t xml:space="preserve"> September </w:t>
      </w:r>
      <w:r w:rsidR="00572658">
        <w:rPr>
          <w:rFonts w:ascii="Arial" w:hAnsi="Arial" w:cs="Arial"/>
          <w:color w:val="3A3A3A"/>
          <w:sz w:val="23"/>
          <w:szCs w:val="23"/>
        </w:rPr>
        <w:t>7</w:t>
      </w:r>
      <w:r w:rsidR="00D746F5">
        <w:rPr>
          <w:rFonts w:ascii="Arial" w:hAnsi="Arial" w:cs="Arial"/>
          <w:color w:val="3A3A3A"/>
          <w:sz w:val="23"/>
          <w:szCs w:val="23"/>
        </w:rPr>
        <w:t>, 2021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6CE5BCBF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486E106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9DE06F6" w14:textId="77777777" w:rsidR="00E005D6" w:rsidRDefault="00355F89" w:rsidP="00E005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A) Issues: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holding the QA team from delivering on schedule:</w:t>
      </w:r>
      <w:r>
        <w:rPr>
          <w:rFonts w:ascii="Arial" w:hAnsi="Arial" w:cs="Arial"/>
          <w:color w:val="3A3A3A"/>
          <w:sz w:val="23"/>
          <w:szCs w:val="23"/>
        </w:rPr>
        <w:br/>
      </w: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3821"/>
        <w:gridCol w:w="3098"/>
        <w:gridCol w:w="3487"/>
      </w:tblGrid>
      <w:tr w:rsidR="00E005D6" w14:paraId="4240CC12" w14:textId="77777777" w:rsidTr="00E9629E">
        <w:trPr>
          <w:trHeight w:val="368"/>
        </w:trPr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080C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description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7C9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Possible solution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FBA6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detected on</w:t>
            </w:r>
          </w:p>
        </w:tc>
      </w:tr>
      <w:tr w:rsidR="00E005D6" w14:paraId="787A1DBB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B44B" w14:textId="0D90199C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No 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e</w:t>
            </w: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mails are being received for any functionality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like forgot password or placing a return for product.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6E59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22A6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563506DD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908E" w14:textId="170F8633" w:rsidR="00E005D6" w:rsidRP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For placing an order, size options for clothes not available.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A114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6219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5B25F998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BC80" w14:textId="269B353E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The newly added products</w:t>
            </w: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 by admin</w:t>
            </w:r>
            <w:r w:rsidRPr="00E005D6"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 are not visible on the website.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6679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000E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2917DD07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1442" w14:textId="266E80E6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005D6">
              <w:rPr>
                <w:rFonts w:ascii="Arial" w:hAnsi="Arial"/>
                <w:color w:val="3A3A3A"/>
                <w:sz w:val="23"/>
                <w:szCs w:val="23"/>
              </w:rPr>
              <w:t>No categories of products are visible.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123A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0447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6591677B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72917" w14:textId="65E79133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No filter options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for products</w:t>
            </w: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available.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1F23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5C02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6D8190E7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C0B6" w14:textId="118B888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 not being directed to website directly on login.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D698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9B6B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  <w:p w14:paraId="3DA13BD8" w14:textId="0FA456FA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0F31002D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DFF" w14:textId="23482322" w:rsidR="00E005D6" w:rsidRP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005D6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Start Date and End Date cannot be blank</w:t>
            </w:r>
            <w:r w:rsid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while filtering orders with respect to sales.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6F0E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49BE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417F61EC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8574" w14:textId="6151513F" w:rsidR="00E005D6" w:rsidRPr="00E005D6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No interference for IP address field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9B70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11E5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08F1C238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6B95" w14:textId="7ECCA2EE" w:rsidR="00E005D6" w:rsidRPr="00E005D6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Custom fields Section is in appropriate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in customer section of the admin dashboard.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0C97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F86A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05C6E311" w14:textId="77777777" w:rsidTr="00E9629E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8B4D" w14:textId="751C407D" w:rsidR="00E005D6" w:rsidRPr="00E005D6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New Order is added successfully to the system even if all the necessary information is not given and does not make any difference regarding features of the Order.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E236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1846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005D6" w14:paraId="2B6C2D79" w14:textId="77777777" w:rsidTr="00E9629E">
        <w:trPr>
          <w:trHeight w:val="1178"/>
        </w:trPr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A80B" w14:textId="6394BE55" w:rsidR="00E9629E" w:rsidRPr="00E005D6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Repeated addition of manufacturer is allowed with incompletely filled details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F8E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9851" w14:textId="77777777" w:rsidR="00E005D6" w:rsidRDefault="00E005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3B986E97" w14:textId="5F6D2980" w:rsidR="00355F89" w:rsidRDefault="00355F89" w:rsidP="00E005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61D774BD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A9BBA18" w14:textId="77777777" w:rsidR="00F06424" w:rsidRDefault="00F06424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1A6675B" w14:textId="237CECF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Issues that management should be aware:</w:t>
      </w:r>
    </w:p>
    <w:p w14:paraId="308285A8" w14:textId="77777777" w:rsidR="00E9629E" w:rsidRDefault="00E9629E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10406" w:type="dxa"/>
        <w:tblLook w:val="04A0" w:firstRow="1" w:lastRow="0" w:firstColumn="1" w:lastColumn="0" w:noHBand="0" w:noVBand="1"/>
      </w:tblPr>
      <w:tblGrid>
        <w:gridCol w:w="3821"/>
        <w:gridCol w:w="3098"/>
        <w:gridCol w:w="3487"/>
      </w:tblGrid>
      <w:tr w:rsidR="00E9629E" w14:paraId="6529CDCF" w14:textId="77777777" w:rsidTr="009E470D">
        <w:trPr>
          <w:trHeight w:val="368"/>
        </w:trPr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3570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description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CE53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Possible solution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0850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detected on</w:t>
            </w:r>
          </w:p>
        </w:tc>
      </w:tr>
      <w:tr w:rsidR="00E9629E" w14:paraId="229F84B8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7BDB" w14:textId="4CBEC6DE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By default, order status is shown cancelled.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4B7D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C677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9629E" w14:paraId="0DE45D79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573E" w14:textId="35DC7464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While adding a new product, fields like quantity and price must be mandatory.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B8A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8B0D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9629E" w14:paraId="3C460087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A614" w14:textId="1C7B5BD8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Two unused fields in Customer List,</w:t>
            </w:r>
            <w:r w:rsidR="009E470D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</w:t>
            </w: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which h</w:t>
            </w: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a</w:t>
            </w:r>
            <w:r w:rsidRPr="00E9629E"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 no functionality and cannot be accessed.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0CCD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15E0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9629E" w14:paraId="44CB2B09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FFD3" w14:textId="1BC97AEE" w:rsidR="00E9629E" w:rsidRDefault="009E470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 xml:space="preserve">While adding a new manufacturer by admin, </w:t>
            </w:r>
            <w:r w:rsidRPr="009E470D">
              <w:rPr>
                <w:rFonts w:ascii="Arial" w:hAnsi="Arial"/>
                <w:color w:val="3A3A3A"/>
                <w:sz w:val="23"/>
                <w:szCs w:val="23"/>
              </w:rPr>
              <w:t>SEO URL field should be mandatory as it holds the unique value with respect to manufacturer identity.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381D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910B" w14:textId="77777777" w:rsidR="00E9629E" w:rsidRDefault="00E962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54720" w14:paraId="7B33D478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7844" w14:textId="6F209A78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3A3A3A"/>
                <w:sz w:val="23"/>
                <w:szCs w:val="23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>General Network – Application pages are loading very slowly, maybe because of insufficient bandwidth.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A1A4" w14:textId="77777777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01B8" w14:textId="77777777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54720" w14:paraId="2D2D3ECD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FDB4" w14:textId="6D29A2EE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3A3A3A"/>
                <w:sz w:val="23"/>
                <w:szCs w:val="23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>General Stability – Application new pages are deployed during the time of testing.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8A7A" w14:textId="77777777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4AFA" w14:textId="77777777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54720" w14:paraId="685143A6" w14:textId="77777777" w:rsidTr="009E470D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FA31" w14:textId="00BF1005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3A3A3A"/>
                <w:sz w:val="23"/>
                <w:szCs w:val="23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>General Data – Data unavailable for testing registration, login, admin module.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FABA" w14:textId="77777777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6BA4" w14:textId="77777777" w:rsidR="00E54720" w:rsidRDefault="00E5472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7C3C6A06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9201ED1" w14:textId="418574CA" w:rsidR="00355F89" w:rsidRDefault="00355F89" w:rsidP="00572658">
      <w:pPr>
        <w:pStyle w:val="NormalWeb"/>
        <w:shd w:val="clear" w:color="auto" w:fill="FFFFFF"/>
        <w:spacing w:before="0" w:beforeAutospacing="0" w:after="0" w:afterAutospacing="0"/>
        <w:rPr>
          <w:ins w:id="0" w:author="Unknown"/>
          <w:rFonts w:ascii="Arial" w:hAnsi="Arial" w:cs="Arial"/>
          <w:color w:val="3A3A3A"/>
          <w:sz w:val="23"/>
          <w:szCs w:val="23"/>
        </w:rPr>
      </w:pPr>
      <w:ins w:id="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Project accomplishments</w:t>
        </w:r>
      </w:ins>
      <w:r w:rsidR="00572658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 w:rsidR="00663405">
        <w:rPr>
          <w:rFonts w:ascii="Arial" w:hAnsi="Arial" w:cs="Arial"/>
          <w:color w:val="3A3A3A"/>
          <w:sz w:val="23"/>
          <w:szCs w:val="23"/>
        </w:rPr>
        <w:t xml:space="preserve"> </w:t>
      </w:r>
      <w:ins w:id="2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Accomplishment:</w:t>
        </w:r>
      </w:ins>
      <w:r w:rsidR="00572658">
        <w:rPr>
          <w:rFonts w:ascii="Arial" w:hAnsi="Arial" w:cs="Arial"/>
          <w:color w:val="3A3A3A"/>
          <w:sz w:val="23"/>
          <w:szCs w:val="23"/>
        </w:rPr>
        <w:t xml:space="preserve"> </w:t>
      </w:r>
      <w:r w:rsidR="00572658">
        <w:rPr>
          <w:rFonts w:ascii="Arial" w:hAnsi="Arial" w:cs="Arial"/>
          <w:color w:val="3A3A3A"/>
          <w:sz w:val="23"/>
          <w:szCs w:val="23"/>
          <w:lang w:val="en-IN"/>
        </w:rPr>
        <w:t xml:space="preserve">100% coverage </w:t>
      </w:r>
      <w:r w:rsidR="00663405">
        <w:rPr>
          <w:rFonts w:ascii="Arial" w:hAnsi="Arial" w:cs="Arial"/>
          <w:color w:val="3A3A3A"/>
          <w:sz w:val="23"/>
          <w:szCs w:val="23"/>
          <w:lang w:val="en-IN"/>
        </w:rPr>
        <w:t xml:space="preserve">of </w:t>
      </w:r>
      <w:r w:rsidR="00572658">
        <w:rPr>
          <w:rFonts w:ascii="Arial" w:hAnsi="Arial" w:cs="Arial"/>
          <w:color w:val="3A3A3A"/>
          <w:sz w:val="23"/>
          <w:szCs w:val="23"/>
          <w:lang w:val="en-IN"/>
        </w:rPr>
        <w:t xml:space="preserve">requirements have been achieved during the test cases review. </w:t>
      </w:r>
      <w:ins w:id="3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 date:</w:t>
        </w:r>
      </w:ins>
      <w:r w:rsidR="00572658">
        <w:rPr>
          <w:rFonts w:ascii="Arial" w:hAnsi="Arial" w:cs="Arial"/>
          <w:color w:val="3A3A3A"/>
          <w:sz w:val="23"/>
          <w:szCs w:val="23"/>
        </w:rPr>
        <w:t xml:space="preserve"> September 07,2021</w:t>
      </w:r>
    </w:p>
    <w:p w14:paraId="204B11D8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AF83DBE" w14:textId="71369779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4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B) Next week Priorities:</w:t>
        </w:r>
      </w:ins>
    </w:p>
    <w:p w14:paraId="02DF27B6" w14:textId="2B60DB2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Cycle 2 System test Execution for Admin and user Modules.</w:t>
      </w:r>
    </w:p>
    <w:p w14:paraId="46032C89" w14:textId="1662E1A3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Defect Consolidation and Analysis after System Test Execution.</w:t>
      </w:r>
    </w:p>
    <w:p w14:paraId="565DFA50" w14:textId="77777777" w:rsidR="00572658" w:rsidRDefault="00572658" w:rsidP="00355F89">
      <w:pPr>
        <w:pStyle w:val="NormalWeb"/>
        <w:shd w:val="clear" w:color="auto" w:fill="FFFFFF"/>
        <w:spacing w:before="0" w:beforeAutospacing="0" w:after="0" w:afterAutospacing="0"/>
        <w:rPr>
          <w:ins w:id="5" w:author="Unknown"/>
          <w:rFonts w:ascii="Arial" w:hAnsi="Arial" w:cs="Arial"/>
          <w:color w:val="3A3A3A"/>
          <w:sz w:val="23"/>
          <w:szCs w:val="23"/>
        </w:rPr>
      </w:pPr>
    </w:p>
    <w:p w14:paraId="2D1238B2" w14:textId="5F8DB402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1) </w:t>
      </w:r>
      <w:ins w:id="6" w:author="Unknown">
        <w:r w:rsidR="00355F89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Pending deliverables:</w:t>
        </w:r>
        <w:r w:rsidR="00355F89">
          <w:rPr>
            <w:rFonts w:ascii="Arial" w:hAnsi="Arial" w:cs="Arial"/>
            <w:color w:val="3A3A3A"/>
            <w:sz w:val="23"/>
            <w:szCs w:val="23"/>
          </w:rPr>
          <w:t> </w:t>
        </w:r>
      </w:ins>
    </w:p>
    <w:p w14:paraId="768EA47D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lang w:val="en-IN"/>
        </w:rPr>
      </w:pPr>
      <w:ins w:id="7" w:author="Unknown">
        <w:r>
          <w:rPr>
            <w:rFonts w:ascii="Arial" w:hAnsi="Arial" w:cs="Arial"/>
            <w:color w:val="3A3A3A"/>
            <w:sz w:val="23"/>
            <w:szCs w:val="23"/>
          </w:rPr>
          <w:t>Work update:</w:t>
        </w:r>
      </w:ins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lang w:val="en-IN"/>
        </w:rPr>
        <w:t>System testing execution to continue.</w:t>
      </w: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  <w:t>Scheduled date: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 xml:space="preserve"> September 08,2021</w:t>
      </w:r>
    </w:p>
    <w:p w14:paraId="1FC1DA4C" w14:textId="371DB54C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ins w:id="9" w:author="Unknown" w:date="1900-01-01T00:00:00Z"/>
          <w:rFonts w:ascii="Arial" w:hAnsi="Arial" w:cs="Arial"/>
          <w:color w:val="3A3A3A"/>
          <w:sz w:val="23"/>
          <w:szCs w:val="23"/>
          <w:lang w:val="en-IN"/>
        </w:rPr>
      </w:pPr>
      <w:ins w:id="10" w:author="Unknown">
        <w:r>
          <w:rPr>
            <w:rFonts w:ascii="Arial" w:hAnsi="Arial" w:cs="Arial"/>
            <w:color w:val="3A3A3A"/>
            <w:sz w:val="23"/>
            <w:szCs w:val="23"/>
          </w:rPr>
          <w:t>Reason for extending:</w:t>
        </w:r>
      </w:ins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lang w:val="en-IN"/>
        </w:rPr>
        <w:t>Cycle 1 started Doing it 07/09/21 in the afternoon since there was a</w:t>
      </w:r>
      <w:r w:rsidR="00663405">
        <w:rPr>
          <w:rFonts w:ascii="Arial" w:hAnsi="Arial" w:cs="Arial"/>
          <w:color w:val="3A3A3A"/>
          <w:sz w:val="23"/>
          <w:szCs w:val="23"/>
          <w:lang w:val="en-IN"/>
        </w:rPr>
        <w:t xml:space="preserve">n </w:t>
      </w:r>
      <w:r>
        <w:rPr>
          <w:rFonts w:ascii="Arial" w:hAnsi="Arial" w:cs="Arial"/>
          <w:color w:val="3A3A3A"/>
          <w:sz w:val="23"/>
          <w:szCs w:val="23"/>
          <w:lang w:val="en-IN"/>
        </w:rPr>
        <w:t>unavailability of test data.</w:t>
      </w:r>
    </w:p>
    <w:p w14:paraId="755E04C7" w14:textId="6AE064CE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19BFA1A" w14:textId="4C2850E0" w:rsidR="00572658" w:rsidRDefault="00355F89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lang w:val="en-IN"/>
        </w:rPr>
      </w:pPr>
      <w:ins w:id="1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2) New tasks: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="00572658">
          <w:rPr>
            <w:rFonts w:ascii="Arial" w:hAnsi="Arial" w:cs="Arial"/>
            <w:color w:val="3A3A3A"/>
            <w:sz w:val="23"/>
            <w:szCs w:val="23"/>
          </w:rPr>
          <w:t>Scheduled Task:</w:t>
        </w:r>
      </w:ins>
      <w:r w:rsidR="00572658">
        <w:rPr>
          <w:rFonts w:ascii="Arial" w:hAnsi="Arial" w:cs="Arial"/>
          <w:color w:val="3A3A3A"/>
          <w:sz w:val="23"/>
          <w:szCs w:val="23"/>
        </w:rPr>
        <w:t xml:space="preserve"> </w:t>
      </w:r>
      <w:r w:rsidR="00572658">
        <w:rPr>
          <w:rFonts w:ascii="Arial" w:hAnsi="Arial" w:cs="Arial"/>
          <w:color w:val="3A3A3A"/>
          <w:sz w:val="23"/>
          <w:szCs w:val="23"/>
          <w:lang w:val="en-IN"/>
        </w:rPr>
        <w:t>Defect consolidation and analysis.</w:t>
      </w:r>
      <w:ins w:id="12" w:author="Unknown">
        <w:r w:rsidR="00572658">
          <w:rPr>
            <w:rFonts w:ascii="Arial" w:hAnsi="Arial" w:cs="Arial"/>
            <w:color w:val="3A3A3A"/>
            <w:sz w:val="23"/>
            <w:szCs w:val="23"/>
          </w:rPr>
          <w:br/>
          <w:t>Date of release:</w:t>
        </w:r>
      </w:ins>
      <w:r w:rsidR="00572658">
        <w:rPr>
          <w:rFonts w:ascii="Arial" w:hAnsi="Arial" w:cs="Arial"/>
          <w:color w:val="3A3A3A"/>
          <w:sz w:val="23"/>
          <w:szCs w:val="23"/>
          <w:lang w:val="en-IN"/>
        </w:rPr>
        <w:t xml:space="preserve"> September 08,2021</w:t>
      </w:r>
    </w:p>
    <w:p w14:paraId="60126E4B" w14:textId="6306ABA9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1F4669D" w14:textId="77777777" w:rsidR="006C642A" w:rsidRDefault="006C642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BC20AD3" w14:textId="237C25E8" w:rsidR="00572658" w:rsidRPr="00572658" w:rsidRDefault="00355F89" w:rsidP="0057265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</w:rPr>
      </w:pPr>
      <w:ins w:id="13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lastRenderedPageBreak/>
          <w:t>C) Defect status: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="00572658">
          <w:rPr>
            <w:rStyle w:val="Strong"/>
            <w:rFonts w:ascii="Arial" w:hAnsi="Arial" w:cs="Arial"/>
            <w:color w:val="3A3A3A"/>
            <w:sz w:val="23"/>
            <w:szCs w:val="23"/>
          </w:rPr>
          <w:t>Active defects:</w:t>
        </w:r>
      </w:ins>
    </w:p>
    <w:p w14:paraId="6E262A99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457" w:tblpY="85"/>
        <w:tblOverlap w:val="never"/>
        <w:tblW w:w="0" w:type="auto"/>
        <w:tblLook w:val="04A0" w:firstRow="1" w:lastRow="0" w:firstColumn="1" w:lastColumn="0" w:noHBand="0" w:noVBand="1"/>
      </w:tblPr>
      <w:tblGrid>
        <w:gridCol w:w="2391"/>
        <w:gridCol w:w="4819"/>
        <w:gridCol w:w="2366"/>
      </w:tblGrid>
      <w:tr w:rsidR="00572658" w14:paraId="4033EBCA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29A4" w14:textId="77777777" w:rsidR="00572658" w:rsidRPr="00572658" w:rsidRDefault="00572658">
            <w:pPr>
              <w:pStyle w:val="NormalWeb"/>
              <w:spacing w:before="0" w:beforeAutospacing="0" w:after="0" w:afterAutospacing="0"/>
              <w:rPr>
                <w:b/>
                <w:bCs/>
                <w:lang w:val="en-IN"/>
              </w:rPr>
            </w:pPr>
            <w:r w:rsidRPr="00572658"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  <w:t>Reporter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4E5F" w14:textId="77777777" w:rsidR="00572658" w:rsidRP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</w:pPr>
            <w:r w:rsidRPr="00572658"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  <w:t>Module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6B87" w14:textId="77777777" w:rsidR="00572658" w:rsidRP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</w:pPr>
            <w:r w:rsidRPr="00572658">
              <w:rPr>
                <w:rFonts w:ascii="Arial" w:hAnsi="Arial" w:cs="Arial"/>
                <w:b/>
                <w:bCs/>
                <w:color w:val="3A3A3A"/>
                <w:sz w:val="23"/>
                <w:szCs w:val="23"/>
                <w:lang w:val="en-IN"/>
              </w:rPr>
              <w:t>Severity</w:t>
            </w:r>
          </w:p>
        </w:tc>
      </w:tr>
      <w:tr w:rsidR="00572658" w14:paraId="43437C5B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84BE" w14:textId="0EAD77C5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Ruhi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3720" w14:textId="438FEA43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UniformStore_User_ForgotPassword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B91D" w14:textId="618758AF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  <w:tr w:rsidR="00572658" w14:paraId="04DEE365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7B57" w14:textId="3CA619F9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Saanya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68A3" w14:textId="0E578347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UniformStore_Admin_AddProduct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F941" w14:textId="1DBAB275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  <w:tr w:rsidR="00572658" w14:paraId="50A5FF10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56AE" w14:textId="1B9DF4E8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Shravya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4BDE" w14:textId="58EB69DF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UniformStore_Admin_Reports_Sales_Orders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6AD3" w14:textId="1F322489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  <w:tr w:rsidR="00572658" w14:paraId="32B1D313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DD8F" w14:textId="5127F147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Soumya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7B22" w14:textId="6220BBB9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UniformStore_Admin_Customers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AC6E" w14:textId="2AFAE129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  <w:tr w:rsidR="00572658" w14:paraId="57BE1F13" w14:textId="77777777" w:rsidTr="00572658"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54F2" w14:textId="2BC8D216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Rohini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A7F9" w14:textId="4020D5AE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UniformStore_Admin_AddNewManufacturer</w:t>
            </w:r>
            <w:proofErr w:type="spellEnd"/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D033" w14:textId="1B07E976" w:rsidR="00572658" w:rsidRDefault="00572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2-High</w:t>
            </w:r>
          </w:p>
        </w:tc>
      </w:tr>
    </w:tbl>
    <w:p w14:paraId="53BCB82A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9F210A8" w14:textId="68113DF2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</w:pPr>
      <w:ins w:id="14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Test cases:</w:t>
        </w:r>
      </w:ins>
    </w:p>
    <w:p w14:paraId="2675B800" w14:textId="41B37692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5" w:author="Unknown">
        <w:r>
          <w:rPr>
            <w:rFonts w:ascii="Arial" w:hAnsi="Arial" w:cs="Arial"/>
            <w:color w:val="3A3A3A"/>
            <w:sz w:val="23"/>
            <w:szCs w:val="23"/>
          </w:rPr>
          <w:t>List the total number of test cases wrote test cases passed, test cases failed, test cases to be executed</w:t>
        </w:r>
      </w:ins>
    </w:p>
    <w:p w14:paraId="1CD886AC" w14:textId="08CC0D1C" w:rsidR="00663405" w:rsidRPr="006C642A" w:rsidRDefault="00663405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A3A3A"/>
          <w:sz w:val="23"/>
          <w:szCs w:val="23"/>
          <w:u w:val="single"/>
        </w:rPr>
      </w:pPr>
      <w:r w:rsidRPr="006C642A">
        <w:rPr>
          <w:rFonts w:ascii="Arial" w:hAnsi="Arial" w:cs="Arial"/>
          <w:b/>
          <w:bCs/>
          <w:color w:val="3A3A3A"/>
          <w:sz w:val="23"/>
          <w:szCs w:val="23"/>
          <w:u w:val="single"/>
        </w:rPr>
        <w:t>Cycle 2 Data:</w:t>
      </w:r>
    </w:p>
    <w:p w14:paraId="0D20AFF8" w14:textId="77777777" w:rsidR="00572658" w:rsidRDefault="00572658" w:rsidP="005726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3425"/>
        <w:gridCol w:w="1241"/>
        <w:gridCol w:w="1269"/>
        <w:gridCol w:w="1199"/>
      </w:tblGrid>
      <w:tr w:rsidR="00663405" w14:paraId="0A900A8B" w14:textId="77777777" w:rsidTr="00663405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7A03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Req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926A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7881D7BA" w14:textId="77777777" w:rsidR="00663405" w:rsidRDefault="006634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F801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# </w:t>
            </w:r>
            <w:proofErr w:type="gram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of</w:t>
            </w:r>
            <w:proofErr w:type="gramEnd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 test cases written</w:t>
            </w:r>
          </w:p>
          <w:p w14:paraId="6C5FF489" w14:textId="77777777" w:rsidR="00663405" w:rsidRDefault="006634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121F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67050DE5" w14:textId="77777777" w:rsidR="00663405" w:rsidRDefault="006634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F3D7" w14:textId="7777777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4E815D4A" w14:textId="77777777" w:rsidR="00663405" w:rsidRDefault="0066340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663405" w14:paraId="59C8C67D" w14:textId="77777777" w:rsidTr="0057265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3416" w14:textId="6254198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15AC" w14:textId="38629DE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</w:t>
            </w:r>
            <w:r>
              <w:rPr>
                <w:b/>
                <w:color w:val="3A3A3A"/>
                <w:lang w:val="en-IN"/>
              </w:rPr>
              <w:t>ser Registration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2D9E" w14:textId="53842EB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E0D6" w14:textId="2DCC54B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54CB" w14:textId="00E0CA8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0E519FE8" w14:textId="77777777" w:rsidTr="0057265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8653" w14:textId="4F649ED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DA9F" w14:textId="0CA69FB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 Login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CFA5" w14:textId="3F4C39E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A429" w14:textId="19758B8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B413" w14:textId="66CCB8B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62438E52" w14:textId="77777777" w:rsidTr="00572658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435F" w14:textId="622EAAE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8747" w14:textId="4DE4B095" w:rsidR="00663405" w:rsidRPr="003B3210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/>
                <w:b/>
                <w:color w:val="3A3A3A"/>
                <w:sz w:val="23"/>
                <w:szCs w:val="23"/>
              </w:rPr>
              <w:t>User Forgot Password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7AB1" w14:textId="369386C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D895" w14:textId="267C34E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7E68" w14:textId="3C207CF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</w:tr>
      <w:tr w:rsidR="00663405" w14:paraId="10F64DA6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CE62" w14:textId="335EF8A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6357" w14:textId="748397D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Product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BCFF" w14:textId="2A3AC6F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BEA" w14:textId="3E2182B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AB6C" w14:textId="791F3C2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</w:tr>
      <w:tr w:rsidR="00663405" w14:paraId="0955729F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284" w14:textId="5D75A98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D80C" w14:textId="7EC8AA2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Product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12E2" w14:textId="3A8FB7E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4FBA" w14:textId="3D0579A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746D" w14:textId="4DDB5AE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0A7412D1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E759" w14:textId="05F5AD3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6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13E7" w14:textId="7DC4D04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Product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6534" w14:textId="35499E5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3F07" w14:textId="66DCA22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BFCB" w14:textId="532650E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3F30D520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A0A3" w14:textId="3D02AC3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5658" w14:textId="6FC35DE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Search Product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529A" w14:textId="41DFF09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8F3F" w14:textId="447E22E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51A9" w14:textId="5D8DBDD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15ADF2E4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129A" w14:textId="2A94706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8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7FF4" w14:textId="3512292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Customer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7D99" w14:textId="1823BD6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14C7" w14:textId="2837F99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C0A1" w14:textId="62347EC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</w:t>
            </w:r>
          </w:p>
        </w:tc>
      </w:tr>
      <w:tr w:rsidR="00663405" w14:paraId="0CEFD82B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DBB6" w14:textId="13A19F4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9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A882" w14:textId="607EE80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Customer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9CD" w14:textId="51C1509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39A4" w14:textId="7FCC07D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1CF2" w14:textId="5654367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1565F03A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9D52" w14:textId="42B4098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10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395E" w14:textId="6CC7706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Customer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982C" w14:textId="324508D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C5B3" w14:textId="7E4BEFB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2536" w14:textId="32E2061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1CEC6CFD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AE1A" w14:textId="07B13D8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C46E" w14:textId="757824E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Search Customer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9783" w14:textId="356C5DB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6E7B" w14:textId="52763FE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421E" w14:textId="7D3F759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</w:tr>
      <w:tr w:rsidR="00663405" w14:paraId="2A0D6689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EDB1" w14:textId="7F73FC4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12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7997" w14:textId="7BCF290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Manufacturer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6AF9" w14:textId="69A0E0F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B97B" w14:textId="5BE2442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9A99" w14:textId="125CAA3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1F667DAC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57EE" w14:textId="197FF18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13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E35" w14:textId="770E8A3E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Manufacturer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A4E8" w14:textId="6A902FA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4993" w14:textId="38815FA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5874" w14:textId="563E794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52D41979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0581" w14:textId="45A3FDB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14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ED6B" w14:textId="35ADD13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Manufacturer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0D9F" w14:textId="5E55175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47E1" w14:textId="016E20B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68A4" w14:textId="78EA668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77B8017B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1B23" w14:textId="5133B26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15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E1EF" w14:textId="0AB6817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Option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6DF5" w14:textId="430E51F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2B92" w14:textId="176B7BB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322B" w14:textId="11763FE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3C440163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B987" w14:textId="433BF5D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16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54F9" w14:textId="5BFF00D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Option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A1A2" w14:textId="4773475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A124" w14:textId="2C84EA5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9B06" w14:textId="021DD5C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09CCF9B8" w14:textId="77777777" w:rsidTr="00663405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F62E" w14:textId="658E5EB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17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F390" w14:textId="593B354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Option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C5A3" w14:textId="424042D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CE63" w14:textId="365158A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9371" w14:textId="69C3902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3E20588B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A835" w14:textId="5FBBF3A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18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F0C5" w14:textId="7E502CD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Category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5E40" w14:textId="2B08C57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AF4A" w14:textId="4C370A7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9542" w14:textId="7698708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11263CA0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A5A8" w14:textId="036EF44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19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414" w14:textId="54E1998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Category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EB74" w14:textId="6DCB9DD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B954" w14:textId="4D023FC8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8C7B" w14:textId="750F5B95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37851A86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8B10" w14:textId="7DC0BDE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20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C7C" w14:textId="152BFEC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Category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1951" w14:textId="53D9E99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01DB" w14:textId="57881DF0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08B3" w14:textId="17311809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33EF3062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5668" w14:textId="46D2631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21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9173" w14:textId="5D8983D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Orders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AF0F" w14:textId="7F94E94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BAD3" w14:textId="0EC594B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0B77" w14:textId="4CE7278B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</w:tr>
      <w:tr w:rsidR="00663405" w14:paraId="7575B54B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F2D8" w14:textId="47DD7597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22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411B" w14:textId="78242A2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Tax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6D5E" w14:textId="1E713CE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90B4" w14:textId="79399578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3643" w14:textId="312827F6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20B199F2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0125" w14:textId="62027062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23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DF" w14:textId="373A640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Shipping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001B" w14:textId="561C7AE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BD0A" w14:textId="1DA383E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E912" w14:textId="2508E1AF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02659C99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9B39" w14:textId="5C05AA99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24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065" w14:textId="073CE504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Return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81BE" w14:textId="462A6EA5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21B4" w14:textId="64E37F8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BB66" w14:textId="069FC10D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4E39E2DB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4C64" w14:textId="0FEA9440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25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4249" w14:textId="728CC02C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Report Coupon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B1F3" w14:textId="1CB554D1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66E1" w14:textId="7383A113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7E7A" w14:textId="1BC75D3A" w:rsidR="00663405" w:rsidRDefault="006634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  <w:tr w:rsidR="00663405" w14:paraId="2FB38797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DBF4" w14:textId="24DBD6F4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26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E4CE" w14:textId="5DED12D3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Add Orders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90C" w14:textId="6AF822DC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3A0" w14:textId="4C5E3593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BB1D" w14:textId="553A38B8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5616E04E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7AD5" w14:textId="699853A4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27 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0216" w14:textId="685F882C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Update Orders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F57C" w14:textId="33F7EE5B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7AAD" w14:textId="497FE1E3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1683" w14:textId="4A09B095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</w:tr>
      <w:tr w:rsidR="00663405" w14:paraId="299765C0" w14:textId="77777777" w:rsidTr="00572658">
        <w:trPr>
          <w:trHeight w:val="10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0107" w14:textId="4A578C10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28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4A93" w14:textId="6D88EF3E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 Delete Orders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CBDC" w14:textId="394F14BC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8452" w14:textId="29DB49D6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2FFB" w14:textId="5CAC72E7" w:rsidR="00663405" w:rsidRDefault="00566F4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</w:tr>
    </w:tbl>
    <w:p w14:paraId="12575F9E" w14:textId="267E98C1" w:rsidR="006C642A" w:rsidRPr="006C642A" w:rsidRDefault="006C642A" w:rsidP="006C642A">
      <w:pPr>
        <w:tabs>
          <w:tab w:val="left" w:pos="6825"/>
        </w:tabs>
      </w:pPr>
    </w:p>
    <w:sectPr w:rsidR="006C642A" w:rsidRPr="006C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4A07"/>
    <w:multiLevelType w:val="singleLevel"/>
    <w:tmpl w:val="0D514A07"/>
    <w:lvl w:ilvl="0">
      <w:start w:val="2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abstractNum w:abstractNumId="2" w15:restartNumberingAfterBreak="0">
    <w:nsid w:val="6BC53B27"/>
    <w:multiLevelType w:val="hybridMultilevel"/>
    <w:tmpl w:val="9C2CD348"/>
    <w:lvl w:ilvl="0" w:tplc="4BE87D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6B6B"/>
    <w:multiLevelType w:val="hybridMultilevel"/>
    <w:tmpl w:val="C526CDD0"/>
    <w:lvl w:ilvl="0" w:tplc="575E4A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0B3F1F"/>
    <w:rsid w:val="001C1339"/>
    <w:rsid w:val="00345E8C"/>
    <w:rsid w:val="00355F89"/>
    <w:rsid w:val="003B3210"/>
    <w:rsid w:val="00566F44"/>
    <w:rsid w:val="00572658"/>
    <w:rsid w:val="00663405"/>
    <w:rsid w:val="00683776"/>
    <w:rsid w:val="006A5C5B"/>
    <w:rsid w:val="006C642A"/>
    <w:rsid w:val="007556DE"/>
    <w:rsid w:val="00761A1E"/>
    <w:rsid w:val="00840546"/>
    <w:rsid w:val="009E33D9"/>
    <w:rsid w:val="009E470D"/>
    <w:rsid w:val="00A45643"/>
    <w:rsid w:val="00C370A7"/>
    <w:rsid w:val="00D746F5"/>
    <w:rsid w:val="00E005D6"/>
    <w:rsid w:val="00E54720"/>
    <w:rsid w:val="00E9629E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8552"/>
  <w15:docId w15:val="{2564FA8C-1982-45EC-A840-D635BC93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F89"/>
    <w:rPr>
      <w:b/>
      <w:bCs/>
    </w:rPr>
  </w:style>
  <w:style w:type="table" w:styleId="TableGrid">
    <w:name w:val="Table Grid"/>
    <w:basedOn w:val="TableNormal"/>
    <w:uiPriority w:val="59"/>
    <w:rsid w:val="003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Saanya Dhir</cp:lastModifiedBy>
  <cp:revision>14</cp:revision>
  <dcterms:created xsi:type="dcterms:W3CDTF">2019-07-23T04:35:00Z</dcterms:created>
  <dcterms:modified xsi:type="dcterms:W3CDTF">2021-09-08T11:22:00Z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</Properties>
</file>